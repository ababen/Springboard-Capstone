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2A5" w:rsidRPr="008922A5" w:rsidRDefault="008922A5" w:rsidP="008922A5">
      <w:pPr>
        <w:shd w:val="clear" w:color="auto" w:fill="FFFFFF"/>
        <w:spacing w:after="0" w:line="360" w:lineRule="atLeast"/>
        <w:rPr>
          <w:rFonts w:ascii="Arial" w:eastAsia="Times New Roman" w:hAnsi="Arial" w:cs="Arial"/>
          <w:b/>
          <w:bCs/>
          <w:color w:val="1ABC9C"/>
          <w:sz w:val="27"/>
          <w:szCs w:val="27"/>
        </w:rPr>
      </w:pPr>
      <w:r w:rsidRPr="008922A5">
        <w:rPr>
          <w:rFonts w:ascii="Arial" w:eastAsia="Times New Roman" w:hAnsi="Arial" w:cs="Arial"/>
          <w:b/>
          <w:bCs/>
          <w:color w:val="1ABC9C"/>
          <w:sz w:val="27"/>
          <w:szCs w:val="27"/>
        </w:rPr>
        <w:t>Submit Your Data Story - Your Capstone Project Milestone Report</w:t>
      </w: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Your Capstone project milestone report is an early draft of your final Capstone report. We encourage you and your mentor to plan multiple milestones if possible, since your story will evolve with exploration and analysis. This is a slightly longer (3-5 page) draft that should have the following:</w:t>
      </w:r>
    </w:p>
    <w:p w:rsidR="008922A5" w:rsidRPr="008922A5"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8922A5">
        <w:rPr>
          <w:rFonts w:ascii="Arial" w:eastAsia="Times New Roman" w:hAnsi="Arial" w:cs="Arial"/>
          <w:color w:val="393C3D"/>
          <w:sz w:val="21"/>
          <w:szCs w:val="21"/>
        </w:rPr>
        <w:t>An introduction to the problem (based on your earlier Capstone submissions).</w:t>
      </w:r>
    </w:p>
    <w:p w:rsidR="008922A5" w:rsidRPr="008922A5"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8922A5">
        <w:rPr>
          <w:rFonts w:ascii="Arial" w:eastAsia="Times New Roman" w:hAnsi="Arial" w:cs="Arial"/>
          <w:color w:val="393C3D"/>
          <w:sz w:val="21"/>
          <w:szCs w:val="21"/>
        </w:rPr>
        <w:t>A deeper dive into the data set:</w:t>
      </w:r>
    </w:p>
    <w:p w:rsidR="008922A5" w:rsidRPr="008922A5"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rPr>
      </w:pPr>
      <w:r w:rsidRPr="008922A5">
        <w:rPr>
          <w:rFonts w:ascii="Arial" w:eastAsia="Times New Roman" w:hAnsi="Arial" w:cs="Arial"/>
          <w:color w:val="393C3D"/>
          <w:sz w:val="21"/>
          <w:szCs w:val="21"/>
        </w:rPr>
        <w:t>What important fields and information does the data set have?</w:t>
      </w:r>
    </w:p>
    <w:p w:rsidR="008922A5" w:rsidRPr="008922A5"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rPr>
      </w:pPr>
      <w:r w:rsidRPr="008922A5">
        <w:rPr>
          <w:rFonts w:ascii="Arial" w:eastAsia="Times New Roman" w:hAnsi="Arial" w:cs="Arial"/>
          <w:color w:val="393C3D"/>
          <w:sz w:val="21"/>
          <w:szCs w:val="21"/>
        </w:rPr>
        <w:t>What are its limitations i.e. what are some questions that you cannot answer with this data set?</w:t>
      </w:r>
    </w:p>
    <w:p w:rsidR="008922A5" w:rsidRPr="008922A5" w:rsidRDefault="008922A5" w:rsidP="008922A5">
      <w:pPr>
        <w:numPr>
          <w:ilvl w:val="1"/>
          <w:numId w:val="1"/>
        </w:numPr>
        <w:shd w:val="clear" w:color="auto" w:fill="FFFFFF"/>
        <w:spacing w:after="0" w:line="240" w:lineRule="auto"/>
        <w:ind w:left="900"/>
        <w:jc w:val="both"/>
        <w:rPr>
          <w:rFonts w:ascii="Arial" w:eastAsia="Times New Roman" w:hAnsi="Arial" w:cs="Arial"/>
          <w:color w:val="393C3D"/>
          <w:sz w:val="21"/>
          <w:szCs w:val="21"/>
        </w:rPr>
      </w:pPr>
      <w:r w:rsidRPr="008922A5">
        <w:rPr>
          <w:rFonts w:ascii="Arial" w:eastAsia="Times New Roman" w:hAnsi="Arial" w:cs="Arial"/>
          <w:color w:val="393C3D"/>
          <w:sz w:val="21"/>
          <w:szCs w:val="21"/>
        </w:rPr>
        <w:t>What kind of cleaning and wrangling did you need to do?</w:t>
      </w:r>
    </w:p>
    <w:p w:rsidR="008922A5" w:rsidRPr="008922A5"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8922A5">
        <w:rPr>
          <w:rFonts w:ascii="Arial" w:eastAsia="Times New Roman" w:hAnsi="Arial" w:cs="Arial"/>
          <w:color w:val="393C3D"/>
          <w:sz w:val="21"/>
          <w:szCs w:val="21"/>
        </w:rPr>
        <w:t>Any preliminary exploration you’ve performed and your initial findings.</w:t>
      </w:r>
    </w:p>
    <w:p w:rsidR="008922A5" w:rsidRPr="008922A5" w:rsidRDefault="008922A5" w:rsidP="008922A5">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8922A5">
        <w:rPr>
          <w:rFonts w:ascii="Arial" w:eastAsia="Times New Roman" w:hAnsi="Arial" w:cs="Arial"/>
          <w:color w:val="393C3D"/>
          <w:sz w:val="21"/>
          <w:szCs w:val="21"/>
        </w:rPr>
        <w:t>Based on these findings, what approach are you going to take? How has your approach changed from what you initially proposed, if applicable?</w:t>
      </w: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Basically, the milestone is an opportunity for you to practice your data story skills. We encourage you and your mentor to plan multiple milestones if possible.</w:t>
      </w:r>
    </w:p>
    <w:p w:rsidR="008922A5" w:rsidRPr="008922A5" w:rsidRDefault="008922A5" w:rsidP="008922A5">
      <w:pPr>
        <w:shd w:val="clear" w:color="auto" w:fill="FFFFFF"/>
        <w:spacing w:after="0" w:line="240" w:lineRule="auto"/>
        <w:jc w:val="both"/>
        <w:rPr>
          <w:rFonts w:ascii="Arial" w:eastAsia="Times New Roman" w:hAnsi="Arial" w:cs="Arial"/>
          <w:color w:val="393C3D"/>
          <w:sz w:val="21"/>
          <w:szCs w:val="21"/>
        </w:rPr>
      </w:pPr>
      <w:r w:rsidRPr="008922A5">
        <w:rPr>
          <w:rFonts w:ascii="Arial" w:eastAsia="Times New Roman" w:hAnsi="Arial" w:cs="Arial"/>
          <w:color w:val="393C3D"/>
          <w:sz w:val="21"/>
          <w:szCs w:val="21"/>
        </w:rPr>
        <w:t xml:space="preserve">Add your code and milestone report to the </w:t>
      </w:r>
      <w:proofErr w:type="spellStart"/>
      <w:r w:rsidRPr="008922A5">
        <w:rPr>
          <w:rFonts w:ascii="Arial" w:eastAsia="Times New Roman" w:hAnsi="Arial" w:cs="Arial"/>
          <w:color w:val="393C3D"/>
          <w:sz w:val="21"/>
          <w:szCs w:val="21"/>
        </w:rPr>
        <w:t>github</w:t>
      </w:r>
      <w:proofErr w:type="spellEnd"/>
      <w:r w:rsidRPr="008922A5">
        <w:rPr>
          <w:rFonts w:ascii="Arial" w:eastAsia="Times New Roman" w:hAnsi="Arial" w:cs="Arial"/>
          <w:color w:val="393C3D"/>
          <w:sz w:val="21"/>
          <w:szCs w:val="21"/>
        </w:rPr>
        <w:t xml:space="preserve"> repository. As before, once your mentor has approved your milestone document, please share the </w:t>
      </w:r>
      <w:proofErr w:type="spellStart"/>
      <w:r w:rsidRPr="008922A5">
        <w:rPr>
          <w:rFonts w:ascii="Arial" w:eastAsia="Times New Roman" w:hAnsi="Arial" w:cs="Arial"/>
          <w:color w:val="393C3D"/>
          <w:sz w:val="21"/>
          <w:szCs w:val="21"/>
        </w:rPr>
        <w:t>github</w:t>
      </w:r>
      <w:proofErr w:type="spellEnd"/>
      <w:r w:rsidRPr="008922A5">
        <w:rPr>
          <w:rFonts w:ascii="Arial" w:eastAsia="Times New Roman" w:hAnsi="Arial" w:cs="Arial"/>
          <w:color w:val="393C3D"/>
          <w:sz w:val="21"/>
          <w:szCs w:val="21"/>
        </w:rPr>
        <w:t xml:space="preserve"> repository URL on the community and ask the community for feedback.</w:t>
      </w:r>
      <w:r w:rsidRPr="008922A5">
        <w:rPr>
          <w:rFonts w:ascii="Arial" w:eastAsia="Times New Roman" w:hAnsi="Arial" w:cs="Arial"/>
          <w:noProof/>
          <w:color w:val="393C3D"/>
          <w:sz w:val="21"/>
          <w:szCs w:val="21"/>
        </w:rPr>
        <w:drawing>
          <wp:inline distT="0" distB="0" distL="0" distR="0">
            <wp:extent cx="171450" cy="104775"/>
            <wp:effectExtent l="0" t="0" r="0" b="9525"/>
            <wp:docPr id="1" name="Picture 1" descr="https://www.springboard.com/images/u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images/up-arr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p>
    <w:p w:rsidR="008922A5" w:rsidRPr="008922A5" w:rsidRDefault="008922A5" w:rsidP="008922A5">
      <w:bookmarkStart w:id="0" w:name="_GoBack"/>
      <w:bookmarkEnd w:id="0"/>
    </w:p>
    <w:sectPr w:rsidR="008922A5" w:rsidRPr="0089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C36AE"/>
    <w:multiLevelType w:val="multilevel"/>
    <w:tmpl w:val="DDE67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A5"/>
    <w:rsid w:val="00594415"/>
    <w:rsid w:val="0089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E140"/>
  <w15:chartTrackingRefBased/>
  <w15:docId w15:val="{5053EC7A-674F-449B-8F00-23076FC1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2A5"/>
    <w:rPr>
      <w:color w:val="0563C1" w:themeColor="hyperlink"/>
      <w:u w:val="single"/>
    </w:rPr>
  </w:style>
  <w:style w:type="paragraph" w:styleId="NormalWeb">
    <w:name w:val="Normal (Web)"/>
    <w:basedOn w:val="Normal"/>
    <w:uiPriority w:val="99"/>
    <w:semiHidden/>
    <w:unhideWhenUsed/>
    <w:rsid w:val="00892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32688">
      <w:bodyDiv w:val="1"/>
      <w:marLeft w:val="0"/>
      <w:marRight w:val="0"/>
      <w:marTop w:val="0"/>
      <w:marBottom w:val="0"/>
      <w:divBdr>
        <w:top w:val="none" w:sz="0" w:space="0" w:color="auto"/>
        <w:left w:val="none" w:sz="0" w:space="0" w:color="auto"/>
        <w:bottom w:val="none" w:sz="0" w:space="0" w:color="auto"/>
        <w:right w:val="none" w:sz="0" w:space="0" w:color="auto"/>
      </w:divBdr>
      <w:divsChild>
        <w:div w:id="169931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Babenchuk</dc:creator>
  <cp:keywords/>
  <dc:description/>
  <cp:lastModifiedBy>Alexander Babenchuk</cp:lastModifiedBy>
  <cp:revision>1</cp:revision>
  <dcterms:created xsi:type="dcterms:W3CDTF">2016-11-16T02:50:00Z</dcterms:created>
  <dcterms:modified xsi:type="dcterms:W3CDTF">2016-11-16T02:57:00Z</dcterms:modified>
</cp:coreProperties>
</file>